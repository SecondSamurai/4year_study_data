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A1" w:rsidRPr="00710BA1" w:rsidRDefault="00710BA1" w:rsidP="00710B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10B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Двусвязный список</w:t>
      </w:r>
    </w:p>
    <w:p w:rsidR="00710BA1" w:rsidRPr="00710BA1" w:rsidRDefault="00710BA1" w:rsidP="00710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Отличие от </w:t>
      </w:r>
      <w:proofErr w:type="spellStart"/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односвязанного</w:t>
      </w:r>
      <w:proofErr w:type="spellEnd"/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 состоит в том, что в двусвязном (или двунаправленном списке) узел состоит не из двух, а из трех частей. В третьем компоненте хранится указатель на предыдущий элемент. </w:t>
      </w:r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</w:t>
      </w:r>
      <w:proofErr w:type="gramStart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proofErr w:type="gramEnd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зел (звено) списка</w:t>
      </w: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//Информационный элемент звена списка </w:t>
      </w:r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 Указатель на предыдущее звено списка </w:t>
      </w:r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prev</w:t>
      </w:r>
      <w:proofErr w:type="spellEnd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 Указатель на следующее звено списка </w:t>
      </w:r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0B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};</w:t>
      </w:r>
    </w:p>
    <w:p w:rsidR="00710BA1" w:rsidRPr="00710BA1" w:rsidRDefault="00710BA1" w:rsidP="00710B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10BA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Формирование двусвязного списка</w:t>
      </w:r>
    </w:p>
    <w:p w:rsidR="00710BA1" w:rsidRPr="00710BA1" w:rsidRDefault="00710BA1" w:rsidP="00710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Отведем место для указателей в статической памяти и зарезервируем место для динамического объекта.</w:t>
      </w:r>
    </w:p>
    <w:p w:rsidR="00710BA1" w:rsidRPr="00710BA1" w:rsidRDefault="00710BA1" w:rsidP="00710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Присвоим значение переменной </w:t>
      </w:r>
      <w:proofErr w:type="spellStart"/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ptail</w:t>
      </w:r>
      <w:proofErr w:type="spellEnd"/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поместим в информационное поле значение элемента.</w:t>
      </w:r>
    </w:p>
    <w:p w:rsidR="00710BA1" w:rsidRPr="00710BA1" w:rsidRDefault="00710BA1" w:rsidP="00710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Присвоим указателю на предыдущий элемент значение NULL (т. к. элемент первый - предыдущего нет).</w:t>
      </w:r>
    </w:p>
    <w:p w:rsidR="00710BA1" w:rsidRPr="00710BA1" w:rsidRDefault="00710BA1" w:rsidP="00710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Поместим в поле звена адрес еще одного - нового динамического объекта.</w:t>
      </w:r>
    </w:p>
    <w:p w:rsidR="00710BA1" w:rsidRPr="00710BA1" w:rsidRDefault="00710BA1" w:rsidP="00710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новый добавленный объект записываем значение, в указатель на следующее звено записываем NULL, т. к. объект добавляется в конец.</w:t>
      </w:r>
    </w:p>
    <w:p w:rsidR="00710BA1" w:rsidRPr="00710BA1" w:rsidRDefault="00710BA1" w:rsidP="00710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указатель на предыдущий элемент записываем адрес предыдущего объекта.</w:t>
      </w:r>
    </w:p>
    <w:p w:rsidR="00710BA1" w:rsidRPr="00710BA1" w:rsidRDefault="00710BA1" w:rsidP="00710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</w:t>
      </w:r>
      <w:proofErr w:type="spellStart"/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ptail</w:t>
      </w:r>
      <w:proofErr w:type="spellEnd"/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содержать адрес последнего добавленного элемента, т. к. он добавлен в конец.</w:t>
      </w:r>
    </w:p>
    <w:p w:rsidR="00710BA1" w:rsidRPr="00710BA1" w:rsidRDefault="00710BA1" w:rsidP="00710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Двусвязный список из двух элементов готов.</w:t>
      </w:r>
    </w:p>
    <w:p w:rsidR="00710BA1" w:rsidRPr="00710BA1" w:rsidRDefault="00710BA1" w:rsidP="00710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Вставка элемента в двусвязный список.</w:t>
      </w:r>
    </w:p>
    <w:p w:rsidR="00710BA1" w:rsidRPr="00710BA1" w:rsidRDefault="00710BA1" w:rsidP="00710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Выделить память под новый узел. </w:t>
      </w:r>
    </w:p>
    <w:p w:rsidR="00710BA1" w:rsidRPr="00710BA1" w:rsidRDefault="00710BA1" w:rsidP="00710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Записать в новый узел значение.</w:t>
      </w:r>
    </w:p>
    <w:p w:rsidR="00710BA1" w:rsidRPr="00710BA1" w:rsidRDefault="00710BA1" w:rsidP="00710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указатель на предыдущий узел записать адрес узла, который должен располагаться перед новым узлом.</w:t>
      </w:r>
    </w:p>
    <w:p w:rsidR="00710BA1" w:rsidRPr="00710BA1" w:rsidRDefault="00710BA1" w:rsidP="00710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Записать в указатель на следующий узел адрес узла, который должен быть расположен после нового узла.</w:t>
      </w:r>
    </w:p>
    <w:p w:rsidR="00710BA1" w:rsidRPr="00710BA1" w:rsidRDefault="00710BA1" w:rsidP="00710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предыдущем узле </w:t>
      </w:r>
      <w:proofErr w:type="gramStart"/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заменяем значение указателя на</w:t>
      </w:r>
      <w:proofErr w:type="gramEnd"/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 узел на адрес нового узла.</w:t>
      </w:r>
    </w:p>
    <w:p w:rsidR="00710BA1" w:rsidRPr="00710BA1" w:rsidRDefault="00710BA1" w:rsidP="00710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следующем узле </w:t>
      </w:r>
      <w:proofErr w:type="gramStart"/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заменяем значение указателя на предыдущий</w:t>
      </w:r>
      <w:proofErr w:type="gramEnd"/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узел на адрес нового узла.</w:t>
      </w:r>
    </w:p>
    <w:p w:rsidR="00710BA1" w:rsidRPr="00710BA1" w:rsidRDefault="00710BA1" w:rsidP="00710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B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изображен двусвязный циклический список: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Прямоугольник 1" descr="https://wiki.dieg.info/_media/dvusvyaznyy_tsiklicheskiy_spis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wiki.dieg.info/_media/dvusvyaznyy_tsiklicheskiy_spisok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710BA1" w:rsidRPr="00710BA1" w:rsidRDefault="00710BA1" w:rsidP="00710BA1">
      <w:pPr>
        <w:spacing w:before="100" w:beforeAutospacing="1" w:after="100" w:afterAutospacing="1" w:line="240" w:lineRule="auto"/>
        <w:outlineLvl w:val="1"/>
        <w:rPr>
          <w:ins w:id="0" w:author="Unknown"/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ins w:id="1" w:author="Unknown">
        <w:r w:rsidRPr="00710BA1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ru-RU"/>
          </w:rPr>
          <w:t>Удаление элемента из двусвязного списка</w:t>
        </w:r>
      </w:ins>
    </w:p>
    <w:p w:rsidR="00710BA1" w:rsidRPr="00710BA1" w:rsidRDefault="00710BA1" w:rsidP="00710BA1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" w:author="Unknown">
        <w:r w:rsidRPr="00710B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>Записать адрес узла, следующего за удаляемым узлом, в указатель на следующий узел узла, являющегося предыдущим для удаляемого узла.</w:t>
        </w:r>
      </w:ins>
    </w:p>
    <w:p w:rsidR="00710BA1" w:rsidRPr="00710BA1" w:rsidRDefault="00710BA1" w:rsidP="00710BA1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" w:author="Unknown">
        <w:r w:rsidRPr="00710B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Записать адрес узла, являющегося предыдущим для удаляемого, в указатель на предыдущий узел узла, следующего за удаляемым узлом.</w:t>
        </w:r>
      </w:ins>
    </w:p>
    <w:p w:rsidR="00710BA1" w:rsidRPr="00710BA1" w:rsidRDefault="00710BA1" w:rsidP="00710BA1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" w:author="Unknown">
        <w:r w:rsidRPr="00710B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Удалить узел, предназначенный для удаления.</w:t>
        </w:r>
      </w:ins>
    </w:p>
    <w:p w:rsidR="00710BA1" w:rsidRPr="00710BA1" w:rsidRDefault="00710BA1" w:rsidP="00710BA1">
      <w:pPr>
        <w:spacing w:before="100" w:beforeAutospacing="1" w:after="100" w:afterAutospacing="1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" w:author="Unknown">
        <w:r w:rsidRPr="00710BA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Такое построение позволяет производить движение по списку, как в прямом, так и в обратном направлении. </w:t>
        </w:r>
      </w:ins>
    </w:p>
    <w:p w:rsidR="00710BA1" w:rsidRPr="00710BA1" w:rsidRDefault="00710BA1" w:rsidP="00710BA1">
      <w:pPr>
        <w:spacing w:before="100" w:beforeAutospacing="1" w:after="100" w:afterAutospacing="1" w:line="240" w:lineRule="auto"/>
        <w:outlineLvl w:val="1"/>
        <w:rPr>
          <w:ins w:id="10" w:author="Unknown"/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ins w:id="11" w:author="Unknown">
        <w:r w:rsidRPr="00710BA1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ru-RU"/>
          </w:rPr>
          <w:t>Реализация двусвязного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#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include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&lt;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iostream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&gt;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using namespace std;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struct Elem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int</w:t>
        </w:r>
        <w:proofErr w:type="gramEnd"/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data;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данные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Elem * next, * prev;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class List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Голова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,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хвост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Elem * Head, * Tail;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Количество элементов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ins w:id="4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public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: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Конструктор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Конструктор копирования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const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&amp;);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Деструктор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~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Получить количество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GetCount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Получить элемент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Elem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*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GetElem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Удалить весь список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void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DelAll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Удаление элемента, если параметр не указывается,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то функция его запрашивает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void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Del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0);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Вставка элемента, если параметр не указывается,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то функция его запрашивает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void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Insert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0);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Добавление в конец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void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AddTail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n);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Добавление в начало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void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AddHead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n);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Печать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void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Print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();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ab/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Печать определенного элемента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void Print(int pos);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1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1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lastRenderedPageBreak/>
          <w:t xml:space="preserve">   List&amp; operator = (const List&amp;);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1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сложение двух списков (дописывание)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1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operator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+ 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const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&amp;);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1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2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сравнение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по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элементам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2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bool operator == (const List&amp;);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2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bool operator != (const List&amp;);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2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bool operator &lt;= (const List&amp;);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2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bool operator &gt;= (const List&amp;);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3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bool operator &lt; (const List&amp;);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3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bool operator &gt; (const List&amp;);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3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3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переворачивание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3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List operator - 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4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4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4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List::List()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4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4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Изначально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список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пуст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5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Head = Tail = NULL;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5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Count = 0;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5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5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5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List::List(const List &amp; 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6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6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Head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Tail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NULL;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6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0;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6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6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Голова списка, из которого копируем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7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Elem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*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L.Head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7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Пока не конец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7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while(temp !=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7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7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Передираем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данные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8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AddTail(temp-&gt;data);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8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temp = temp-&gt;next;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8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8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8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9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List::~List()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9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9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Удаляем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все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элементы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9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DelAll();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9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0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0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void List::AddHead(int n)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0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0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новый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элемент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0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Elem * temp = new Elem;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1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1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Предыдущего нет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1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prev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0;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1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Заполняем данные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1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data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n;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2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Следующий - бывшая голова</w:t>
        </w:r>
        <w:proofErr w:type="gramEnd"/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2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next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Head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2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2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Если элементы есть?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2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if(Head !=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3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Head-&gt;prev = temp;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3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3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Если элемент первый, то он одновременно и голова и хвост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3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if(Count ==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3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Head = Tail = temp;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4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lastRenderedPageBreak/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else</w:t>
        </w:r>
        <w:proofErr w:type="spellEnd"/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4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иначе новый элемент - головной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4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Head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4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4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Count++;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5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5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5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void List::AddTail(int n)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5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5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Создаем новый элемент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6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Elem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*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new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Elem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6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Следующего нет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6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next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0;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6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Заполняем данные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6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data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n;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7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Предыдущий - бывший хвост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7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prev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Tail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7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7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Если элементы есть?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7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if(Tail !=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8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Tail-&gt;next = temp;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8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8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Если элемент первый, то он одновременно и голова и хвост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8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if(Count ==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8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Head = Tail = temp;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9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else</w:t>
        </w:r>
        <w:proofErr w:type="spellEnd"/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9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иначе новый элемент - хвостовой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9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Tail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ab/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ab/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ab/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29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29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Count++;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0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0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0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void List::Insert(int pos)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0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0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если параметр отсутствует или равен 0, то запрашиваем его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1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if(pos ==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1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1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cout &lt;&lt; "Input position: 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1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cin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&gt;&gt;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1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2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2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// Позиция от 1 до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?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2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if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&lt; 1 ||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&gt;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+ 1)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2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2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Неверная позиция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3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cout &lt;&lt; "Incorrect position !!!\n";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3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return;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3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3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3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Если вставка в конец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4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if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+ 1)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4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4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Вставляемые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данные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4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int data;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4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cout &lt;&lt; "Input new number: 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5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cin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&gt;&gt;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data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5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Добавление в конец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5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AddTail(data);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5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return;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5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6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else if(pos == 1)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6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6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Вставляемые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данные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6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int data;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6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lastRenderedPageBreak/>
          <w:t xml:space="preserve">      cout &lt;&lt; "Input new number: 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7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cin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&gt;&gt;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data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7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Добавление в начало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7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AddHead(data);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7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return;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7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8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8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Счетчик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8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int i = 1;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38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8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Отсчитываем от головы n - 1 элементов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9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Elem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*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Head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9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9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while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(i &lt;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9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39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Доходим до элемента, 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0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перед которым вставляемся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0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next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0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i++;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0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0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1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Доходим до элемента, 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1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который предшествует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1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Elem * PrevIns = Ins-&gt;prev;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1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1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Создаем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новый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элемент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2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Elem * temp = new Elem;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2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2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Вводим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данные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2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cout &lt;&lt; "Input new number: 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2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cin &gt;&gt; temp-&gt;data;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3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3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настройка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связей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3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if(PrevIns != 0 &amp;&amp; Count != 1)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3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PrevIns-&gt;next = temp;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3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4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temp-&gt;next = Ins;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4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temp-&gt;prev = PrevIns;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4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Ins-&gt;prev = temp;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4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4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Count++;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5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5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5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void List::Del(int pos)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5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5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если параметр отсутствует или равен 0, то запрашиваем его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6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if(pos ==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6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6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cout &lt;&lt; "Input position: 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6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cin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&gt;&gt;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6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7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Позиция от 1 до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?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7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if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&lt; 1 ||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&gt;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7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7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Неверная позиция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7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cout &lt;&lt; "Incorrect position !!!\n";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8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return;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8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8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8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Счетчик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8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int i = 1;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9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9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Elem * Del = Head;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49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9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lastRenderedPageBreak/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while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(i &lt;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49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0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Доходим до элемента, 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0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который удаляется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0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Del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Del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next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0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i++;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0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1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1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Доходим до элемента, 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1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который предшествует удаляемому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1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Elem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*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PrevDel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Del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prev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1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Доходим до элемента, который следует за </w:t>
        </w:r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удаляемым</w:t>
        </w:r>
        <w:proofErr w:type="gramEnd"/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2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Elem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*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AfterDel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Del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next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2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2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Если удаляем не голову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2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if(PrevDel != 0 &amp;&amp; Count != 1)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2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PrevDel-&gt;next = AfterDel;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3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Если удаляем не хвост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3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if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AfterDel</w:t>
        </w:r>
        <w:proofErr w:type="spellEnd"/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!</w:t>
        </w:r>
        <w:proofErr w:type="gram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=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0 &amp;&amp; Count != 1)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3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AfterDel-&gt;prev = PrevDel;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3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3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Удаляются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крайние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?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4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if(pos == 1)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4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Head = AfterDel;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4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if(pos == Count)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4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Tail = PrevDel;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4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5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Удаление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элемента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5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delete Del;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5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5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Count--;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5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6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6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void List::Print(int pos)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6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6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Позиция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от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1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до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Count?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6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if(pos &lt; 1 || pos &gt; Count)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7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7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Неверная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позиция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7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cout &lt;&lt; "Incorrect position !!!\n";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7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return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7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8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8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Elem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*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8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8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</w:t>
        </w:r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Определяем</w:t>
        </w:r>
        <w:proofErr w:type="gram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с какой стороны 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8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быстрее двигаться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9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if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pos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&lt;=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/ 2)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9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9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Отсчет с головы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59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Head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59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int i = 1;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0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0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while(i &lt; pos)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0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0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   // Двигаемся до нужного элемента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0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next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1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   i++;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1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1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1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else</w:t>
        </w:r>
        <w:proofErr w:type="spellEnd"/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1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2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 // Отсчет с хвоста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2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Tail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2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lastRenderedPageBreak/>
          <w:t xml:space="preserve">   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int i = 1;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2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2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while(i &lt;= Count - pos)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3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3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   // Двигаемся до нужного элемента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3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prev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3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i++;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3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4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4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Вывод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элемента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4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cout &lt;&lt; pos &lt;&lt; " element: 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4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cout &lt;&lt; temp-&gt;data &lt;&lt; endl;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4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5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5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void List::Print()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5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5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Если в списке присутствуют элементы, то пробегаем по нему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5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и печатаем элементы, начиная с головного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6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if(Count !=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6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6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Elem * temp = Head;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6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cout &lt;&lt; "( 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6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while(temp-&gt;next !=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7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7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   cout &lt;&lt; temp-&gt;data &lt;&lt; ", 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7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   temp = temp-&gt;next;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7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7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8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cout &lt;&lt; temp-&gt;data &lt;&lt; " )\n";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8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8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8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8" w:author="Unknown"/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ins w:id="68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void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::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DelAll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9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69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Пока остаются элементы, удаляем по одному с головы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9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while(Count !=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9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Del(1);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69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0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0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int List::GetCount()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0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0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return Count;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0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1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1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Elem * List::GetElem(int pos)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1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1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Elem *temp = Head;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1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2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Позиция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от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1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до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Count?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2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if(pos &lt; 1 || pos &gt; Count)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2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2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Неверная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позиция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2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cout &lt;&lt; "Incorrect position !!!\n";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3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return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0;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3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3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3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i = 1;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3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Ищем нужный нам элемент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4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while(i &lt; pos &amp;&amp; temp !=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4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4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temp = temp-&gt;next;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4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i++;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4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5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5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lastRenderedPageBreak/>
          <w:t xml:space="preserve">   if(temp ==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5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return 0;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5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else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5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return temp;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6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6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6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List &amp; List::operator = (const List &amp; 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6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6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// Проверка присваивания элемента "самому себе"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7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if(this == &amp;L)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7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return *this;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7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7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удаление старого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7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this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-&gt;~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(); //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DelAll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8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8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Elem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*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L.Head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8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78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Копируем элементы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8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while(temp !=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9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9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AddTail(temp-&gt;data);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9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temp = temp-&gt;next;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9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79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0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return *this;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0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0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сложение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двух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списков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0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List List::operator + (const List&amp; 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0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1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Заносим во временный список элементы первого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1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List Result(*this);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1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List Result = *this;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1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1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Elem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*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L.Head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2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2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Добавляем во временный список элементы второго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2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while(temp !=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2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2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Result.AddTail(temp-&gt;data);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3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temp = temp-&gt;next;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3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3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3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return Result;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3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4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4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bool List::operator == (const List&amp; 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4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4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Сравнение по количеству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4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if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Count</w:t>
        </w:r>
        <w:proofErr w:type="spellEnd"/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!</w:t>
        </w:r>
        <w:proofErr w:type="gram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=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L.Count)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5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return false;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5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5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Elem *t1, *t2;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5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5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t1 = Head;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6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t2 = L.Head;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6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6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Сравнение по содержанию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6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while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(t1</w:t>
        </w:r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!</w:t>
        </w:r>
        <w:proofErr w:type="gram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6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7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Сверяем данные, которые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7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// находятся на одинаковых позициях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7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if(t1-&gt;data != t2-&gt;data)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7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  return false;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7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8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lastRenderedPageBreak/>
          <w:t xml:space="preserve">      t1 = t1-&gt;next;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8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t2 = t2-&gt;next;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8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8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8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return true;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9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9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89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bool List::operator != (const List&amp; 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9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89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Используем предыдущую функцию сравнения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0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return</w:t>
        </w:r>
        <w:proofErr w:type="spellEnd"/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!</w:t>
        </w:r>
        <w:proofErr w:type="gram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(*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this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== L);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0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0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0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bool List::operator &gt;= (const List&amp; 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0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1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Сравнение по количеству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1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if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&gt;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L.Count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1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return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true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1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Сравнение по содержанию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1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if(*this == 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2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return true;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2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2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return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false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2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2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3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bool List::operator &lt;= (const List&amp; 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3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3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Сравнение по количеству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3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if(Count &lt; L.Count)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3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return true;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4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Сравнение по содержанию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4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if(*this == 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4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return true;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4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4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return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false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5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5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5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bool List::operator &gt; (const List&amp; 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5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5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if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&gt;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L.Count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6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return true;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6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6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return false;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6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6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7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bool List::operator &lt; (const List&amp; L)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7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7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if(Count &lt; L.Count)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7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return true;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7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8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return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false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8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8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8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переворот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8" w:author="Unknown"/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ins w:id="98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::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operator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- ()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9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9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List Result;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9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99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Elem * temp = Head;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99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Копируем элементы списка, начиная с головного,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0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в </w:t>
        </w:r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свой</w:t>
        </w:r>
        <w:proofErr w:type="gram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путем добавления элементов в голову,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0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таким </w:t>
        </w:r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образом</w:t>
        </w:r>
        <w:proofErr w:type="gram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временный список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Result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будет содержать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0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элементы в обратном порядке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0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while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!</w:t>
        </w:r>
        <w:proofErr w:type="gram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0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lastRenderedPageBreak/>
          <w:t xml:space="preserve">   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1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Result.AddHead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data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1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=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temp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-&gt;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next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1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1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1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return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Result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2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}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2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2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Тестовый пример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6" w:author="Unknown"/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ins w:id="102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void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main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2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{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3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L;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3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3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const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n = 10;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3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a[n] = {0,1,2,3,4,5,6,7,8,9};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3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4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Добавляем элементы, стоящие на четных индексах, в голову,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4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на </w:t>
        </w:r>
        <w:proofErr w:type="gram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нечетных</w:t>
        </w:r>
        <w:proofErr w:type="gram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- в хвост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4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for(int i = 0; i &lt; n; i++)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4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if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(i % 2 == 0)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4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  L.AddHead(a[i]);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5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else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5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      L.AddTail(a[i]);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5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5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Распечатка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5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&lt;&lt; "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List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L:\n";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6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L.Print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6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6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cout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&lt;&lt;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endl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6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8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6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Вставка элемента в список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71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L.Insert();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7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//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Распечатка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7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cout &lt;&lt; "List L:\n";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7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L.Print();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7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8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Распечатка 2-го и 8-го элементов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8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L.Print(2);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4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8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L.Print(8);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87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8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List 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9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9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Копируем список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9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T = L;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6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09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// Распечатка копии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099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cout &lt;&lt; "List T:\n";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0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10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T.Print();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2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103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 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105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Складываем два списка (первый в перевернутом состоянии)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6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107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>cout &lt;&lt; "List Sum:\n";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8" w:author="Unknown"/>
          <w:rFonts w:ascii="Courier New" w:eastAsia="Times New Roman" w:hAnsi="Courier New" w:cs="Courier New"/>
          <w:sz w:val="20"/>
          <w:szCs w:val="20"/>
          <w:lang w:val="en-US" w:eastAsia="ru-RU"/>
        </w:rPr>
      </w:pPr>
      <w:ins w:id="1109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List Sum = -L + T;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0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111" w:author="Unknown">
        <w:r w:rsidRPr="00710BA1">
          <w:rPr>
            <w:rFonts w:ascii="Courier New" w:eastAsia="Times New Roman" w:hAnsi="Courier New" w:cs="Courier New"/>
            <w:sz w:val="20"/>
            <w:szCs w:val="20"/>
            <w:lang w:val="en-US" w:eastAsia="ru-RU"/>
          </w:rPr>
          <w:t xml:space="preserve">   </w:t>
        </w:r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// Распечатка списка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2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113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 xml:space="preserve">   </w:t>
        </w:r>
        <w:proofErr w:type="spellStart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Sum.Print</w:t>
        </w:r>
        <w:proofErr w:type="spellEnd"/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();</w:t>
        </w:r>
      </w:ins>
    </w:p>
    <w:p w:rsidR="00710BA1" w:rsidRPr="00710BA1" w:rsidRDefault="00710BA1" w:rsidP="0071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4" w:author="Unknown"/>
          <w:rFonts w:ascii="Courier New" w:eastAsia="Times New Roman" w:hAnsi="Courier New" w:cs="Courier New"/>
          <w:sz w:val="20"/>
          <w:szCs w:val="20"/>
          <w:lang w:eastAsia="ru-RU"/>
        </w:rPr>
      </w:pPr>
      <w:ins w:id="1115" w:author="Unknown">
        <w:r w:rsidRPr="00710BA1">
          <w:rPr>
            <w:rFonts w:ascii="Courier New" w:eastAsia="Times New Roman" w:hAnsi="Courier New" w:cs="Courier New"/>
            <w:sz w:val="20"/>
            <w:szCs w:val="20"/>
            <w:lang w:eastAsia="ru-RU"/>
          </w:rPr>
          <w:t>}</w:t>
        </w:r>
      </w:ins>
    </w:p>
    <w:p w:rsidR="007D7D20" w:rsidRDefault="007D7D20">
      <w:bookmarkStart w:id="1116" w:name="_GoBack"/>
      <w:bookmarkEnd w:id="1116"/>
    </w:p>
    <w:sectPr w:rsidR="007D7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95C66"/>
    <w:multiLevelType w:val="multilevel"/>
    <w:tmpl w:val="1ACA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612A5"/>
    <w:multiLevelType w:val="multilevel"/>
    <w:tmpl w:val="D9C8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DE1F4D"/>
    <w:multiLevelType w:val="multilevel"/>
    <w:tmpl w:val="0BCE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A1"/>
    <w:rsid w:val="00710BA1"/>
    <w:rsid w:val="007D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0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0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B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0B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1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0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B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710BA1"/>
  </w:style>
  <w:style w:type="character" w:customStyle="1" w:styleId="kw4">
    <w:name w:val="kw4"/>
    <w:basedOn w:val="a0"/>
    <w:rsid w:val="00710BA1"/>
  </w:style>
  <w:style w:type="character" w:customStyle="1" w:styleId="br0">
    <w:name w:val="br0"/>
    <w:basedOn w:val="a0"/>
    <w:rsid w:val="00710BA1"/>
  </w:style>
  <w:style w:type="character" w:customStyle="1" w:styleId="sy4">
    <w:name w:val="sy4"/>
    <w:basedOn w:val="a0"/>
    <w:rsid w:val="00710BA1"/>
  </w:style>
  <w:style w:type="character" w:customStyle="1" w:styleId="sy2">
    <w:name w:val="sy2"/>
    <w:basedOn w:val="a0"/>
    <w:rsid w:val="00710BA1"/>
  </w:style>
  <w:style w:type="character" w:customStyle="1" w:styleId="co2">
    <w:name w:val="co2"/>
    <w:basedOn w:val="a0"/>
    <w:rsid w:val="00710BA1"/>
  </w:style>
  <w:style w:type="character" w:customStyle="1" w:styleId="kw2">
    <w:name w:val="kw2"/>
    <w:basedOn w:val="a0"/>
    <w:rsid w:val="00710BA1"/>
  </w:style>
  <w:style w:type="character" w:customStyle="1" w:styleId="sy3">
    <w:name w:val="sy3"/>
    <w:basedOn w:val="a0"/>
    <w:rsid w:val="00710BA1"/>
  </w:style>
  <w:style w:type="character" w:customStyle="1" w:styleId="sy1">
    <w:name w:val="sy1"/>
    <w:basedOn w:val="a0"/>
    <w:rsid w:val="00710BA1"/>
  </w:style>
  <w:style w:type="character" w:customStyle="1" w:styleId="nu0">
    <w:name w:val="nu0"/>
    <w:basedOn w:val="a0"/>
    <w:rsid w:val="00710BA1"/>
  </w:style>
  <w:style w:type="character" w:customStyle="1" w:styleId="me2">
    <w:name w:val="me2"/>
    <w:basedOn w:val="a0"/>
    <w:rsid w:val="00710BA1"/>
  </w:style>
  <w:style w:type="character" w:customStyle="1" w:styleId="me1">
    <w:name w:val="me1"/>
    <w:basedOn w:val="a0"/>
    <w:rsid w:val="00710BA1"/>
  </w:style>
  <w:style w:type="character" w:customStyle="1" w:styleId="kw1">
    <w:name w:val="kw1"/>
    <w:basedOn w:val="a0"/>
    <w:rsid w:val="00710BA1"/>
  </w:style>
  <w:style w:type="character" w:customStyle="1" w:styleId="kw3">
    <w:name w:val="kw3"/>
    <w:basedOn w:val="a0"/>
    <w:rsid w:val="00710BA1"/>
  </w:style>
  <w:style w:type="character" w:customStyle="1" w:styleId="st0">
    <w:name w:val="st0"/>
    <w:basedOn w:val="a0"/>
    <w:rsid w:val="00710BA1"/>
  </w:style>
  <w:style w:type="character" w:customStyle="1" w:styleId="es1">
    <w:name w:val="es1"/>
    <w:basedOn w:val="a0"/>
    <w:rsid w:val="00710B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0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0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B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0B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1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0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B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710BA1"/>
  </w:style>
  <w:style w:type="character" w:customStyle="1" w:styleId="kw4">
    <w:name w:val="kw4"/>
    <w:basedOn w:val="a0"/>
    <w:rsid w:val="00710BA1"/>
  </w:style>
  <w:style w:type="character" w:customStyle="1" w:styleId="br0">
    <w:name w:val="br0"/>
    <w:basedOn w:val="a0"/>
    <w:rsid w:val="00710BA1"/>
  </w:style>
  <w:style w:type="character" w:customStyle="1" w:styleId="sy4">
    <w:name w:val="sy4"/>
    <w:basedOn w:val="a0"/>
    <w:rsid w:val="00710BA1"/>
  </w:style>
  <w:style w:type="character" w:customStyle="1" w:styleId="sy2">
    <w:name w:val="sy2"/>
    <w:basedOn w:val="a0"/>
    <w:rsid w:val="00710BA1"/>
  </w:style>
  <w:style w:type="character" w:customStyle="1" w:styleId="co2">
    <w:name w:val="co2"/>
    <w:basedOn w:val="a0"/>
    <w:rsid w:val="00710BA1"/>
  </w:style>
  <w:style w:type="character" w:customStyle="1" w:styleId="kw2">
    <w:name w:val="kw2"/>
    <w:basedOn w:val="a0"/>
    <w:rsid w:val="00710BA1"/>
  </w:style>
  <w:style w:type="character" w:customStyle="1" w:styleId="sy3">
    <w:name w:val="sy3"/>
    <w:basedOn w:val="a0"/>
    <w:rsid w:val="00710BA1"/>
  </w:style>
  <w:style w:type="character" w:customStyle="1" w:styleId="sy1">
    <w:name w:val="sy1"/>
    <w:basedOn w:val="a0"/>
    <w:rsid w:val="00710BA1"/>
  </w:style>
  <w:style w:type="character" w:customStyle="1" w:styleId="nu0">
    <w:name w:val="nu0"/>
    <w:basedOn w:val="a0"/>
    <w:rsid w:val="00710BA1"/>
  </w:style>
  <w:style w:type="character" w:customStyle="1" w:styleId="me2">
    <w:name w:val="me2"/>
    <w:basedOn w:val="a0"/>
    <w:rsid w:val="00710BA1"/>
  </w:style>
  <w:style w:type="character" w:customStyle="1" w:styleId="me1">
    <w:name w:val="me1"/>
    <w:basedOn w:val="a0"/>
    <w:rsid w:val="00710BA1"/>
  </w:style>
  <w:style w:type="character" w:customStyle="1" w:styleId="kw1">
    <w:name w:val="kw1"/>
    <w:basedOn w:val="a0"/>
    <w:rsid w:val="00710BA1"/>
  </w:style>
  <w:style w:type="character" w:customStyle="1" w:styleId="kw3">
    <w:name w:val="kw3"/>
    <w:basedOn w:val="a0"/>
    <w:rsid w:val="00710BA1"/>
  </w:style>
  <w:style w:type="character" w:customStyle="1" w:styleId="st0">
    <w:name w:val="st0"/>
    <w:basedOn w:val="a0"/>
    <w:rsid w:val="00710BA1"/>
  </w:style>
  <w:style w:type="character" w:customStyle="1" w:styleId="es1">
    <w:name w:val="es1"/>
    <w:basedOn w:val="a0"/>
    <w:rsid w:val="00710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fedorinD</dc:creator>
  <cp:keywords/>
  <dc:description/>
  <cp:lastModifiedBy>fedorinD</cp:lastModifiedBy>
  <cp:revision>1</cp:revision>
  <dcterms:created xsi:type="dcterms:W3CDTF">2021-01-27T07:26:00Z</dcterms:created>
  <dcterms:modified xsi:type="dcterms:W3CDTF">2021-01-27T07:27:00Z</dcterms:modified>
</cp:coreProperties>
</file>